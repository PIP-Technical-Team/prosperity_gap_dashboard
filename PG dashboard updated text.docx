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2903" w14:textId="74E4F0BE" w:rsidR="008A2D71" w:rsidRDefault="00F7517B">
      <w:ins w:id="0" w:author="Nishant Yonzan" w:date="2023-10-26T10:49:00Z">
        <w:r w:rsidRPr="00F7517B">
          <w:rPr>
            <w:highlight w:val="yellow"/>
            <w:rPrChange w:id="1" w:author="Nishant Yonzan" w:date="2023-10-26T10:49:00Z">
              <w:rPr/>
            </w:rPrChange>
          </w:rPr>
          <w:t>About page</w:t>
        </w:r>
      </w:ins>
      <w:ins w:id="2" w:author="Zander Prinsloo" w:date="2023-10-26T22:47:00Z">
        <w:r w:rsidR="009E7B5F">
          <w:softHyphen/>
        </w:r>
      </w:ins>
    </w:p>
    <w:p w14:paraId="5D072DEB" w14:textId="5BBFC303" w:rsidR="008A2D71" w:rsidRDefault="008A2D71" w:rsidP="008A2D71">
      <w:pPr>
        <w:pStyle w:val="NormalWeb"/>
        <w:shd w:val="clear" w:color="auto" w:fill="FFFFFF"/>
        <w:spacing w:before="0" w:beforeAutospacing="0" w:after="240" w:afterAutospacing="0"/>
        <w:jc w:val="both"/>
        <w:rPr>
          <w:rFonts w:ascii="Roboto" w:hAnsi="Roboto"/>
          <w:color w:val="666666"/>
          <w:spacing w:val="2"/>
          <w:sz w:val="20"/>
          <w:szCs w:val="20"/>
        </w:rPr>
      </w:pPr>
      <w:r>
        <w:rPr>
          <w:rFonts w:ascii="Roboto" w:hAnsi="Roboto"/>
          <w:color w:val="666666"/>
          <w:spacing w:val="2"/>
          <w:sz w:val="20"/>
          <w:szCs w:val="20"/>
        </w:rPr>
        <w:t>This dashboard provides a set of interactive visualizations focused on the </w:t>
      </w:r>
      <w:r>
        <w:rPr>
          <w:rStyle w:val="Emphasis"/>
          <w:rFonts w:ascii="Roboto" w:hAnsi="Roboto"/>
          <w:color w:val="666666"/>
          <w:spacing w:val="2"/>
        </w:rPr>
        <w:t>Prosperity Gap</w:t>
      </w:r>
      <w:r>
        <w:rPr>
          <w:rFonts w:ascii="Roboto" w:hAnsi="Roboto"/>
          <w:color w:val="666666"/>
          <w:spacing w:val="2"/>
          <w:sz w:val="20"/>
          <w:szCs w:val="20"/>
        </w:rPr>
        <w:t> and associated indicators. The Prosperity Gap is the average factor by which incomes need to be multiplied to bring everyone in the society to the prosperity standard of $25 daily income expressed in 2017 PPPs.</w:t>
      </w:r>
      <w:ins w:id="3" w:author="Nishant Yonzan" w:date="2023-10-26T10:37:00Z">
        <w:r>
          <w:rPr>
            <w:rFonts w:ascii="Roboto" w:hAnsi="Roboto"/>
            <w:color w:val="666666"/>
            <w:spacing w:val="2"/>
            <w:sz w:val="20"/>
            <w:szCs w:val="20"/>
          </w:rPr>
          <w:t xml:space="preserve"> $25 a day is close to the poverty line of a typical high-income country.</w:t>
        </w:r>
      </w:ins>
      <w:r>
        <w:rPr>
          <w:rFonts w:ascii="Roboto" w:hAnsi="Roboto"/>
          <w:color w:val="666666"/>
          <w:spacing w:val="2"/>
          <w:sz w:val="20"/>
          <w:szCs w:val="20"/>
        </w:rPr>
        <w:t xml:space="preserve"> A Prosperity Gap of 5 implies that incomes in that society need to be increased on average 500% for everyone to reach the $25/day threshold.</w:t>
      </w:r>
      <w:ins w:id="4" w:author="Nishant Yonzan" w:date="2023-10-26T10:37:00Z">
        <w:r>
          <w:rPr>
            <w:rFonts w:ascii="Roboto" w:hAnsi="Roboto"/>
            <w:color w:val="666666"/>
            <w:spacing w:val="2"/>
            <w:sz w:val="20"/>
            <w:szCs w:val="20"/>
          </w:rPr>
          <w:t xml:space="preserve"> </w:t>
        </w:r>
        <w:r w:rsidRPr="008A2D71">
          <w:rPr>
            <w:rFonts w:ascii="Roboto" w:hAnsi="Roboto"/>
            <w:color w:val="666666"/>
            <w:spacing w:val="2"/>
            <w:sz w:val="20"/>
            <w:szCs w:val="20"/>
            <w:rPrChange w:id="5" w:author="Nishant Yonzan" w:date="2023-10-26T10:37:00Z">
              <w:rPr/>
            </w:rPrChange>
          </w:rPr>
          <w:t xml:space="preserve">Put differently, the typical person </w:t>
        </w:r>
      </w:ins>
      <w:r>
        <w:rPr>
          <w:rFonts w:ascii="Roboto" w:hAnsi="Roboto"/>
          <w:color w:val="666666"/>
          <w:spacing w:val="2"/>
          <w:sz w:val="20"/>
          <w:szCs w:val="20"/>
        </w:rPr>
        <w:t>would have to work for 5</w:t>
      </w:r>
      <w:ins w:id="6" w:author="Nishant Yonzan" w:date="2023-10-26T10:37:00Z">
        <w:r w:rsidRPr="008A2D71">
          <w:rPr>
            <w:rFonts w:ascii="Roboto" w:hAnsi="Roboto"/>
            <w:color w:val="666666"/>
            <w:spacing w:val="2"/>
            <w:sz w:val="20"/>
            <w:szCs w:val="20"/>
            <w:rPrChange w:id="7" w:author="Nishant Yonzan" w:date="2023-10-26T10:37:00Z">
              <w:rPr/>
            </w:rPrChange>
          </w:rPr>
          <w:t xml:space="preserve"> days to earn the same </w:t>
        </w:r>
      </w:ins>
      <w:r>
        <w:rPr>
          <w:rFonts w:ascii="Roboto" w:hAnsi="Roboto"/>
          <w:color w:val="666666"/>
          <w:spacing w:val="2"/>
          <w:sz w:val="20"/>
          <w:szCs w:val="20"/>
        </w:rPr>
        <w:t xml:space="preserve">amount </w:t>
      </w:r>
      <w:ins w:id="8" w:author="Nishant Yonzan" w:date="2023-10-26T10:37:00Z">
        <w:r w:rsidRPr="008A2D71">
          <w:rPr>
            <w:rFonts w:ascii="Roboto" w:hAnsi="Roboto"/>
            <w:color w:val="666666"/>
            <w:spacing w:val="2"/>
            <w:sz w:val="20"/>
            <w:szCs w:val="20"/>
            <w:rPrChange w:id="9" w:author="Nishant Yonzan" w:date="2023-10-26T10:37:00Z">
              <w:rPr/>
            </w:rPrChange>
          </w:rPr>
          <w:t>as a person at the poverty line in rich countries would earn in a day.</w:t>
        </w:r>
      </w:ins>
    </w:p>
    <w:p w14:paraId="7779706D" w14:textId="030699DF" w:rsidR="008A2D71" w:rsidRDefault="008A2D71" w:rsidP="008A2D71">
      <w:pPr>
        <w:pStyle w:val="NormalWeb"/>
        <w:shd w:val="clear" w:color="auto" w:fill="FFFFFF"/>
        <w:spacing w:before="0" w:beforeAutospacing="0" w:after="240" w:afterAutospacing="0"/>
        <w:jc w:val="both"/>
        <w:rPr>
          <w:rFonts w:ascii="Roboto" w:hAnsi="Roboto"/>
          <w:color w:val="666666"/>
          <w:spacing w:val="2"/>
          <w:sz w:val="20"/>
          <w:szCs w:val="20"/>
        </w:rPr>
      </w:pPr>
      <w:r>
        <w:rPr>
          <w:rFonts w:ascii="Roboto" w:hAnsi="Roboto"/>
          <w:color w:val="666666"/>
          <w:spacing w:val="2"/>
          <w:sz w:val="20"/>
          <w:szCs w:val="20"/>
        </w:rPr>
        <w:t>Other indicators include the mean of the distribution, the mean of the bottom 40% of the distribution, an inequality measure corresponding to the Prosperity Gap—(</w:t>
      </w:r>
      <w:r>
        <w:rPr>
          <w:rStyle w:val="Emphasis"/>
          <w:rFonts w:ascii="Roboto" w:hAnsi="Roboto"/>
          <w:color w:val="666666"/>
          <w:spacing w:val="2"/>
        </w:rPr>
        <w:t>PG</w:t>
      </w:r>
      <w:ins w:id="10" w:author="Zander Prinsloo" w:date="2023-10-26T22:46:00Z">
        <w:r w:rsidR="009E7B5F">
          <w:rPr>
            <w:rStyle w:val="Emphasis"/>
            <w:rFonts w:ascii="Roboto" w:hAnsi="Roboto"/>
            <w:color w:val="666666"/>
            <w:spacing w:val="2"/>
          </w:rPr>
          <w:softHyphen/>
        </w:r>
        <w:r w:rsidR="009E7B5F">
          <w:rPr>
            <w:rStyle w:val="Emphasis"/>
            <w:rFonts w:ascii="Roboto" w:hAnsi="Roboto"/>
            <w:color w:val="666666"/>
            <w:spacing w:val="2"/>
          </w:rPr>
          <w:softHyphen/>
        </w:r>
        <w:r w:rsidR="009E7B5F">
          <w:rPr>
            <w:rStyle w:val="Emphasis"/>
            <w:rFonts w:ascii="Roboto" w:hAnsi="Roboto"/>
            <w:color w:val="666666"/>
            <w:spacing w:val="2"/>
          </w:rPr>
          <w:softHyphen/>
        </w:r>
      </w:ins>
      <w:r>
        <w:rPr>
          <w:rStyle w:val="Emphasis"/>
          <w:rFonts w:ascii="Roboto" w:hAnsi="Roboto"/>
          <w:color w:val="666666"/>
          <w:spacing w:val="2"/>
        </w:rPr>
        <w:t>) Inequality</w:t>
      </w:r>
      <w:r>
        <w:rPr>
          <w:rFonts w:ascii="Roboto" w:hAnsi="Roboto"/>
          <w:color w:val="666666"/>
          <w:spacing w:val="2"/>
          <w:sz w:val="20"/>
          <w:szCs w:val="20"/>
        </w:rPr>
        <w:t xml:space="preserve">—measure, and </w:t>
      </w:r>
      <w:r w:rsidRPr="008A2D71">
        <w:rPr>
          <w:rFonts w:ascii="Roboto" w:hAnsi="Roboto"/>
          <w:color w:val="666666"/>
          <w:spacing w:val="2"/>
          <w:sz w:val="20"/>
          <w:szCs w:val="20"/>
          <w:highlight w:val="yellow"/>
          <w:rPrChange w:id="11" w:author="Nishant Yonzan" w:date="2023-10-26T10:42:00Z">
            <w:rPr>
              <w:rFonts w:ascii="Roboto" w:hAnsi="Roboto"/>
              <w:color w:val="666666"/>
              <w:spacing w:val="2"/>
              <w:sz w:val="20"/>
              <w:szCs w:val="20"/>
            </w:rPr>
          </w:rPrChange>
        </w:rPr>
        <w:t>headcount poverty at $2.15, $3.65, and $6.85 a day. (PG) Inequality is t</w:t>
      </w:r>
      <w:r>
        <w:rPr>
          <w:rFonts w:ascii="Roboto" w:hAnsi="Roboto"/>
          <w:color w:val="666666"/>
          <w:spacing w:val="2"/>
          <w:sz w:val="20"/>
          <w:szCs w:val="20"/>
        </w:rPr>
        <w:t>he average factor by which incomes need to be multiplied to bring everyone in the society to the mean income of that society. The dashboard can be used to compare the measures of a country, region, or the world across time or between each other.</w:t>
      </w:r>
    </w:p>
    <w:p w14:paraId="08DB0EF2" w14:textId="08FF0203" w:rsidR="008A2D71" w:rsidRDefault="008A2D71" w:rsidP="008A2D71">
      <w:pPr>
        <w:pStyle w:val="NormalWeb"/>
        <w:shd w:val="clear" w:color="auto" w:fill="FFFFFF"/>
        <w:spacing w:before="0" w:beforeAutospacing="0" w:after="240" w:afterAutospacing="0"/>
        <w:jc w:val="both"/>
        <w:rPr>
          <w:rFonts w:ascii="Roboto" w:hAnsi="Roboto"/>
          <w:color w:val="666666"/>
          <w:spacing w:val="2"/>
          <w:sz w:val="20"/>
          <w:szCs w:val="20"/>
        </w:rPr>
      </w:pPr>
      <w:r>
        <w:rPr>
          <w:rFonts w:ascii="Roboto" w:hAnsi="Roboto"/>
          <w:color w:val="666666"/>
          <w:spacing w:val="2"/>
          <w:sz w:val="20"/>
          <w:szCs w:val="20"/>
        </w:rPr>
        <w:t xml:space="preserve">For more details on the </w:t>
      </w:r>
      <w:ins w:id="12" w:author="Nishant Yonzan" w:date="2023-10-26T10:42:00Z">
        <w:r>
          <w:rPr>
            <w:rFonts w:ascii="Roboto" w:hAnsi="Roboto"/>
            <w:color w:val="666666"/>
            <w:spacing w:val="2"/>
            <w:sz w:val="20"/>
            <w:szCs w:val="20"/>
          </w:rPr>
          <w:t>P</w:t>
        </w:r>
      </w:ins>
      <w:del w:id="13" w:author="Nishant Yonzan" w:date="2023-10-26T10:42:00Z">
        <w:r w:rsidDel="008A2D71">
          <w:rPr>
            <w:rFonts w:ascii="Roboto" w:hAnsi="Roboto"/>
            <w:color w:val="666666"/>
            <w:spacing w:val="2"/>
            <w:sz w:val="20"/>
            <w:szCs w:val="20"/>
          </w:rPr>
          <w:delText>p</w:delText>
        </w:r>
      </w:del>
      <w:r>
        <w:rPr>
          <w:rFonts w:ascii="Roboto" w:hAnsi="Roboto"/>
          <w:color w:val="666666"/>
          <w:spacing w:val="2"/>
          <w:sz w:val="20"/>
          <w:szCs w:val="20"/>
        </w:rPr>
        <w:t xml:space="preserve">rosperity </w:t>
      </w:r>
      <w:ins w:id="14" w:author="Nishant Yonzan" w:date="2023-10-26T10:42:00Z">
        <w:r>
          <w:rPr>
            <w:rFonts w:ascii="Roboto" w:hAnsi="Roboto"/>
            <w:color w:val="666666"/>
            <w:spacing w:val="2"/>
            <w:sz w:val="20"/>
            <w:szCs w:val="20"/>
          </w:rPr>
          <w:t>G</w:t>
        </w:r>
      </w:ins>
      <w:del w:id="15" w:author="Nishant Yonzan" w:date="2023-10-26T10:42:00Z">
        <w:r w:rsidDel="008A2D71">
          <w:rPr>
            <w:rFonts w:ascii="Roboto" w:hAnsi="Roboto"/>
            <w:color w:val="666666"/>
            <w:spacing w:val="2"/>
            <w:sz w:val="20"/>
            <w:szCs w:val="20"/>
          </w:rPr>
          <w:delText>g</w:delText>
        </w:r>
      </w:del>
      <w:r>
        <w:rPr>
          <w:rFonts w:ascii="Roboto" w:hAnsi="Roboto"/>
          <w:color w:val="666666"/>
          <w:spacing w:val="2"/>
          <w:sz w:val="20"/>
          <w:szCs w:val="20"/>
        </w:rPr>
        <w:t>ap, see </w:t>
      </w:r>
      <w:hyperlink r:id="rId6" w:history="1">
        <w:r>
          <w:rPr>
            <w:rStyle w:val="Hyperlink"/>
            <w:rFonts w:ascii="Roboto" w:hAnsi="Roboto"/>
            <w:color w:val="2196F3"/>
            <w:spacing w:val="2"/>
            <w:sz w:val="20"/>
            <w:szCs w:val="20"/>
          </w:rPr>
          <w:t>this blog on its technical properties</w:t>
        </w:r>
      </w:hyperlink>
      <w:r>
        <w:rPr>
          <w:rFonts w:ascii="Roboto" w:hAnsi="Roboto"/>
          <w:color w:val="666666"/>
          <w:spacing w:val="2"/>
          <w:sz w:val="20"/>
          <w:szCs w:val="20"/>
        </w:rPr>
        <w:t xml:space="preserve">, </w:t>
      </w:r>
      <w:del w:id="16" w:author="Nishant Yonzan" w:date="2023-10-26T10:42:00Z">
        <w:r w:rsidDel="008A2D71">
          <w:rPr>
            <w:rFonts w:ascii="Roboto" w:hAnsi="Roboto"/>
            <w:color w:val="666666"/>
            <w:spacing w:val="2"/>
            <w:sz w:val="20"/>
            <w:szCs w:val="20"/>
          </w:rPr>
          <w:delText>another </w:delText>
        </w:r>
      </w:del>
      <w:ins w:id="17" w:author="Nishant Yonzan" w:date="2023-10-26T10:42:00Z">
        <w:r>
          <w:rPr>
            <w:rFonts w:ascii="Roboto" w:hAnsi="Roboto"/>
            <w:color w:val="666666"/>
            <w:spacing w:val="2"/>
            <w:sz w:val="20"/>
            <w:szCs w:val="20"/>
          </w:rPr>
          <w:t>see</w:t>
        </w:r>
      </w:ins>
      <w:ins w:id="18" w:author="Nishant Yonzan" w:date="2023-10-26T10:43:00Z">
        <w:r>
          <w:rPr>
            <w:rFonts w:ascii="Roboto" w:hAnsi="Roboto"/>
            <w:color w:val="666666"/>
            <w:spacing w:val="2"/>
            <w:sz w:val="20"/>
            <w:szCs w:val="20"/>
          </w:rPr>
          <w:t xml:space="preserve"> </w:t>
        </w:r>
      </w:ins>
      <w:r>
        <w:rPr>
          <w:rFonts w:ascii="Roboto" w:hAnsi="Roboto"/>
          <w:color w:val="666666"/>
          <w:spacing w:val="2"/>
          <w:sz w:val="20"/>
          <w:szCs w:val="20"/>
        </w:rPr>
        <w:fldChar w:fldCharType="begin"/>
      </w:r>
      <w:ins w:id="19" w:author="Nishant Yonzan" w:date="2023-10-26T10:43:00Z">
        <w:r>
          <w:rPr>
            <w:rFonts w:ascii="Roboto" w:hAnsi="Roboto"/>
            <w:color w:val="666666"/>
            <w:spacing w:val="2"/>
            <w:sz w:val="20"/>
            <w:szCs w:val="20"/>
          </w:rPr>
          <w:instrText>HYPERLINK "https://blogs.worldbank.org/developmenttalk/prosperity-gap-proposed-new-indicator-monitor-shared-prosperity"</w:instrText>
        </w:r>
      </w:ins>
      <w:del w:id="20" w:author="Nishant Yonzan" w:date="2023-10-26T10:43:00Z">
        <w:r w:rsidDel="008A2D71">
          <w:rPr>
            <w:rFonts w:ascii="Roboto" w:hAnsi="Roboto"/>
            <w:color w:val="666666"/>
            <w:spacing w:val="2"/>
            <w:sz w:val="20"/>
            <w:szCs w:val="20"/>
          </w:rPr>
          <w:delInstrText xml:space="preserve"> HYPERLINK "https://blogs.worldbank.org/developmenttalk/prosperity-gap-proposed-new-indicator-monitor-shared-prosperity" </w:delInstrText>
        </w:r>
      </w:del>
      <w:r>
        <w:rPr>
          <w:rFonts w:ascii="Roboto" w:hAnsi="Roboto"/>
          <w:color w:val="666666"/>
          <w:spacing w:val="2"/>
          <w:sz w:val="20"/>
          <w:szCs w:val="20"/>
        </w:rPr>
      </w:r>
      <w:r>
        <w:rPr>
          <w:rFonts w:ascii="Roboto" w:hAnsi="Roboto"/>
          <w:color w:val="666666"/>
          <w:spacing w:val="2"/>
          <w:sz w:val="20"/>
          <w:szCs w:val="20"/>
        </w:rPr>
        <w:fldChar w:fldCharType="separate"/>
      </w:r>
      <w:del w:id="21" w:author="Nishant Yonzan" w:date="2023-10-26T10:43:00Z">
        <w:r w:rsidDel="008A2D71">
          <w:rPr>
            <w:rStyle w:val="Hyperlink"/>
            <w:rFonts w:ascii="Roboto" w:hAnsi="Roboto"/>
            <w:color w:val="2196F3"/>
            <w:spacing w:val="2"/>
            <w:sz w:val="20"/>
            <w:szCs w:val="20"/>
          </w:rPr>
          <w:delText>blog on how it measures shared prosperity</w:delText>
        </w:r>
      </w:del>
      <w:ins w:id="22" w:author="Nishant Yonzan" w:date="2023-10-26T10:43:00Z">
        <w:r>
          <w:rPr>
            <w:rStyle w:val="Hyperlink"/>
            <w:rFonts w:ascii="Roboto" w:hAnsi="Roboto"/>
            <w:color w:val="2196F3"/>
            <w:spacing w:val="2"/>
            <w:sz w:val="20"/>
            <w:szCs w:val="20"/>
          </w:rPr>
          <w:t>this blog on how it measures shared prosperity</w:t>
        </w:r>
      </w:ins>
      <w:r>
        <w:rPr>
          <w:rFonts w:ascii="Roboto" w:hAnsi="Roboto"/>
          <w:color w:val="666666"/>
          <w:spacing w:val="2"/>
          <w:sz w:val="20"/>
          <w:szCs w:val="20"/>
        </w:rPr>
        <w:fldChar w:fldCharType="end"/>
      </w:r>
      <w:r>
        <w:rPr>
          <w:rFonts w:ascii="Roboto" w:hAnsi="Roboto"/>
          <w:color w:val="666666"/>
          <w:spacing w:val="2"/>
          <w:sz w:val="20"/>
          <w:szCs w:val="20"/>
        </w:rPr>
        <w:t xml:space="preserve">, </w:t>
      </w:r>
      <w:del w:id="23" w:author="Nishant Yonzan" w:date="2023-10-26T10:43:00Z">
        <w:r w:rsidDel="008A2D71">
          <w:rPr>
            <w:rFonts w:ascii="Roboto" w:hAnsi="Roboto"/>
            <w:color w:val="666666"/>
            <w:spacing w:val="2"/>
            <w:sz w:val="20"/>
            <w:szCs w:val="20"/>
          </w:rPr>
          <w:delText>as well as a</w:delText>
        </w:r>
      </w:del>
      <w:ins w:id="24" w:author="Nishant Yonzan" w:date="2023-10-26T10:43:00Z">
        <w:r>
          <w:rPr>
            <w:rFonts w:ascii="Roboto" w:hAnsi="Roboto"/>
            <w:color w:val="666666"/>
            <w:spacing w:val="2"/>
            <w:sz w:val="20"/>
            <w:szCs w:val="20"/>
          </w:rPr>
          <w:t>and the</w:t>
        </w:r>
      </w:ins>
      <w:r>
        <w:rPr>
          <w:rFonts w:ascii="Roboto" w:hAnsi="Roboto"/>
          <w:color w:val="666666"/>
          <w:spacing w:val="2"/>
          <w:sz w:val="20"/>
          <w:szCs w:val="20"/>
        </w:rPr>
        <w:t> </w:t>
      </w:r>
      <w:hyperlink r:id="rId7" w:history="1">
        <w:r>
          <w:rPr>
            <w:rStyle w:val="Hyperlink"/>
            <w:rFonts w:ascii="Roboto" w:hAnsi="Roboto"/>
            <w:color w:val="2196F3"/>
            <w:spacing w:val="2"/>
            <w:sz w:val="20"/>
            <w:szCs w:val="20"/>
          </w:rPr>
          <w:t>technical paper</w:t>
        </w:r>
      </w:hyperlink>
      <w:r>
        <w:rPr>
          <w:rFonts w:ascii="Roboto" w:hAnsi="Roboto"/>
          <w:color w:val="666666"/>
          <w:spacing w:val="2"/>
          <w:sz w:val="20"/>
          <w:szCs w:val="20"/>
        </w:rPr>
        <w:t>.</w:t>
      </w:r>
    </w:p>
    <w:p w14:paraId="56D90B71" w14:textId="7ED7FBDA" w:rsidR="008A2D71" w:rsidRDefault="008A2D71" w:rsidP="008A2D71">
      <w:pPr>
        <w:pStyle w:val="NormalWeb"/>
        <w:shd w:val="clear" w:color="auto" w:fill="FFFFFF"/>
        <w:spacing w:before="0" w:beforeAutospacing="0" w:after="240" w:afterAutospacing="0"/>
        <w:jc w:val="both"/>
        <w:rPr>
          <w:rFonts w:ascii="Roboto" w:hAnsi="Roboto"/>
          <w:color w:val="666666"/>
          <w:spacing w:val="2"/>
          <w:sz w:val="20"/>
          <w:szCs w:val="20"/>
        </w:rPr>
      </w:pPr>
      <w:r>
        <w:rPr>
          <w:rFonts w:ascii="Roboto" w:hAnsi="Roboto"/>
          <w:color w:val="666666"/>
          <w:spacing w:val="2"/>
          <w:sz w:val="20"/>
          <w:szCs w:val="20"/>
        </w:rPr>
        <w:t>The underlying data is based on the same household surveys used in the </w:t>
      </w:r>
      <w:hyperlink r:id="rId8" w:history="1">
        <w:r>
          <w:rPr>
            <w:rStyle w:val="Hyperlink"/>
            <w:rFonts w:ascii="Roboto" w:hAnsi="Roboto"/>
            <w:color w:val="2196F3"/>
            <w:spacing w:val="2"/>
            <w:sz w:val="20"/>
            <w:szCs w:val="20"/>
          </w:rPr>
          <w:t>Poverty and Inequality Platform</w:t>
        </w:r>
      </w:hyperlink>
      <w:ins w:id="25" w:author="Nishant Yonzan" w:date="2023-10-26T10:45:00Z">
        <w:r>
          <w:rPr>
            <w:rFonts w:ascii="Roboto" w:hAnsi="Roboto"/>
            <w:color w:val="666666"/>
            <w:spacing w:val="2"/>
            <w:sz w:val="20"/>
            <w:szCs w:val="20"/>
          </w:rPr>
          <w:t xml:space="preserve"> (PIP)</w:t>
        </w:r>
      </w:ins>
      <w:r>
        <w:rPr>
          <w:rFonts w:ascii="Roboto" w:hAnsi="Roboto"/>
          <w:color w:val="666666"/>
          <w:spacing w:val="2"/>
          <w:sz w:val="20"/>
          <w:szCs w:val="20"/>
        </w:rPr>
        <w:t> to report global poverty by the World Bank. The estimates in this dashboard are calculated using 1000-point binned distribution derived from the country-level household survey unit record data or grouped data. It is important to note that these estimates are preliminary, as they are estimated on a grouped version of the income distributions instead of the micro data directly. Furthermore, since the Prosperity Gap is sensitive to low values of consumption, additional analytical work is being done to refine an appropriate censoring threshold (currently set at $0.50 per day). Finally, when survey data is missing, the poverty estimates reported in PIP are based on interpolations and extrapolations of the available surveys which requires </w:t>
      </w:r>
      <w:hyperlink r:id="rId9" w:history="1">
        <w:r>
          <w:rPr>
            <w:rStyle w:val="Hyperlink"/>
            <w:rFonts w:ascii="Roboto" w:hAnsi="Roboto"/>
            <w:color w:val="2196F3"/>
            <w:spacing w:val="2"/>
            <w:sz w:val="20"/>
            <w:szCs w:val="20"/>
          </w:rPr>
          <w:t>additional assumptions</w:t>
        </w:r>
      </w:hyperlink>
      <w:r>
        <w:rPr>
          <w:rFonts w:ascii="Roboto" w:hAnsi="Roboto"/>
          <w:color w:val="666666"/>
          <w:spacing w:val="2"/>
          <w:sz w:val="20"/>
          <w:szCs w:val="20"/>
        </w:rPr>
        <w:t xml:space="preserve">. The regional and global estimates of the Prosperity Gap reported in this dashboard </w:t>
      </w:r>
      <w:ins w:id="26" w:author="Nishant Yonzan" w:date="2023-10-26T10:44:00Z">
        <w:r>
          <w:rPr>
            <w:rFonts w:ascii="Roboto" w:hAnsi="Roboto"/>
            <w:color w:val="666666"/>
            <w:spacing w:val="2"/>
            <w:sz w:val="20"/>
            <w:szCs w:val="20"/>
          </w:rPr>
          <w:t xml:space="preserve">utilize the interpolated country data </w:t>
        </w:r>
      </w:ins>
      <w:r>
        <w:rPr>
          <w:rFonts w:ascii="Roboto" w:hAnsi="Roboto"/>
          <w:color w:val="666666"/>
          <w:spacing w:val="2"/>
          <w:sz w:val="20"/>
          <w:szCs w:val="20"/>
        </w:rPr>
        <w:t>follow</w:t>
      </w:r>
      <w:ins w:id="27" w:author="Nishant Yonzan" w:date="2023-10-26T10:44:00Z">
        <w:r>
          <w:rPr>
            <w:rFonts w:ascii="Roboto" w:hAnsi="Roboto"/>
            <w:color w:val="666666"/>
            <w:spacing w:val="2"/>
            <w:sz w:val="20"/>
            <w:szCs w:val="20"/>
          </w:rPr>
          <w:t>ing</w:t>
        </w:r>
      </w:ins>
      <w:r>
        <w:rPr>
          <w:rFonts w:ascii="Roboto" w:hAnsi="Roboto"/>
          <w:color w:val="666666"/>
          <w:spacing w:val="2"/>
          <w:sz w:val="20"/>
          <w:szCs w:val="20"/>
        </w:rPr>
        <w:t xml:space="preserve"> the same </w:t>
      </w:r>
      <w:ins w:id="28" w:author="Nishant Yonzan" w:date="2023-10-26T10:46:00Z">
        <w:r>
          <w:rPr>
            <w:rFonts w:ascii="Roboto" w:hAnsi="Roboto"/>
            <w:color w:val="666666"/>
            <w:spacing w:val="2"/>
            <w:sz w:val="20"/>
            <w:szCs w:val="20"/>
          </w:rPr>
          <w:fldChar w:fldCharType="begin"/>
        </w:r>
        <w:r>
          <w:rPr>
            <w:rFonts w:ascii="Roboto" w:hAnsi="Roboto"/>
            <w:color w:val="666666"/>
            <w:spacing w:val="2"/>
            <w:sz w:val="20"/>
            <w:szCs w:val="20"/>
          </w:rPr>
          <w:instrText xml:space="preserve"> HYPERLINK "https://datanalytics.worldbank.org/PIP-Methodology/" </w:instrText>
        </w:r>
        <w:r>
          <w:rPr>
            <w:rFonts w:ascii="Roboto" w:hAnsi="Roboto"/>
            <w:color w:val="666666"/>
            <w:spacing w:val="2"/>
            <w:sz w:val="20"/>
            <w:szCs w:val="20"/>
          </w:rPr>
        </w:r>
        <w:r>
          <w:rPr>
            <w:rFonts w:ascii="Roboto" w:hAnsi="Roboto"/>
            <w:color w:val="666666"/>
            <w:spacing w:val="2"/>
            <w:sz w:val="20"/>
            <w:szCs w:val="20"/>
          </w:rPr>
          <w:fldChar w:fldCharType="separate"/>
        </w:r>
        <w:r w:rsidRPr="008A2D71">
          <w:rPr>
            <w:rStyle w:val="Hyperlink"/>
            <w:rFonts w:ascii="Roboto" w:hAnsi="Roboto"/>
            <w:spacing w:val="2"/>
            <w:sz w:val="20"/>
            <w:szCs w:val="20"/>
          </w:rPr>
          <w:t>methodology</w:t>
        </w:r>
        <w:r>
          <w:rPr>
            <w:rFonts w:ascii="Roboto" w:hAnsi="Roboto"/>
            <w:color w:val="666666"/>
            <w:spacing w:val="2"/>
            <w:sz w:val="20"/>
            <w:szCs w:val="20"/>
          </w:rPr>
          <w:fldChar w:fldCharType="end"/>
        </w:r>
      </w:ins>
      <w:r>
        <w:rPr>
          <w:rFonts w:ascii="Roboto" w:hAnsi="Roboto"/>
          <w:color w:val="666666"/>
          <w:spacing w:val="2"/>
          <w:sz w:val="20"/>
          <w:szCs w:val="20"/>
        </w:rPr>
        <w:t xml:space="preserve"> </w:t>
      </w:r>
      <w:del w:id="29" w:author="Nishant Yonzan" w:date="2023-10-26T10:45:00Z">
        <w:r w:rsidDel="008A2D71">
          <w:rPr>
            <w:rFonts w:ascii="Roboto" w:hAnsi="Roboto"/>
            <w:color w:val="666666"/>
            <w:spacing w:val="2"/>
            <w:sz w:val="20"/>
            <w:szCs w:val="20"/>
          </w:rPr>
          <w:delText>when survey data are not available</w:delText>
        </w:r>
      </w:del>
      <w:ins w:id="30" w:author="Nishant Yonzan" w:date="2023-10-26T10:45:00Z">
        <w:r>
          <w:rPr>
            <w:rFonts w:ascii="Roboto" w:hAnsi="Roboto"/>
            <w:color w:val="666666"/>
            <w:spacing w:val="2"/>
            <w:sz w:val="20"/>
            <w:szCs w:val="20"/>
          </w:rPr>
          <w:t>as PIP</w:t>
        </w:r>
      </w:ins>
      <w:r>
        <w:rPr>
          <w:rFonts w:ascii="Roboto" w:hAnsi="Roboto"/>
          <w:color w:val="666666"/>
          <w:spacing w:val="2"/>
          <w:sz w:val="20"/>
          <w:szCs w:val="20"/>
        </w:rPr>
        <w:t xml:space="preserve">. </w:t>
      </w:r>
      <w:del w:id="31" w:author="Nishant Yonzan" w:date="2023-10-26T10:46:00Z">
        <w:r w:rsidDel="00F7517B">
          <w:rPr>
            <w:rFonts w:ascii="Roboto" w:hAnsi="Roboto"/>
            <w:color w:val="666666"/>
            <w:spacing w:val="2"/>
            <w:sz w:val="20"/>
            <w:szCs w:val="20"/>
          </w:rPr>
          <w:delText xml:space="preserve">The </w:delText>
        </w:r>
      </w:del>
      <w:ins w:id="32" w:author="Nishant Yonzan" w:date="2023-10-26T10:46:00Z">
        <w:r w:rsidR="00F7517B">
          <w:rPr>
            <w:rFonts w:ascii="Roboto" w:hAnsi="Roboto"/>
            <w:color w:val="666666"/>
            <w:spacing w:val="2"/>
            <w:sz w:val="20"/>
            <w:szCs w:val="20"/>
          </w:rPr>
          <w:t xml:space="preserve">A version of the </w:t>
        </w:r>
      </w:ins>
      <w:r>
        <w:rPr>
          <w:rFonts w:ascii="Roboto" w:hAnsi="Roboto"/>
          <w:color w:val="666666"/>
          <w:spacing w:val="2"/>
          <w:sz w:val="20"/>
          <w:szCs w:val="20"/>
        </w:rPr>
        <w:t>1000-point lineup-binned dataset is described in </w:t>
      </w:r>
      <w:hyperlink r:id="rId10" w:history="1">
        <w:r>
          <w:rPr>
            <w:rStyle w:val="Hyperlink"/>
            <w:rFonts w:ascii="Roboto" w:hAnsi="Roboto"/>
            <w:color w:val="2196F3"/>
            <w:spacing w:val="2"/>
            <w:sz w:val="20"/>
            <w:szCs w:val="20"/>
          </w:rPr>
          <w:t xml:space="preserve">Mahler </w:t>
        </w:r>
        <w:r>
          <w:rPr>
            <w:rStyle w:val="Hyperlink"/>
            <w:rFonts w:ascii="MS Gothic" w:eastAsia="MS Gothic" w:hAnsi="MS Gothic" w:cs="MS Gothic" w:hint="eastAsia"/>
            <w:color w:val="2196F3"/>
            <w:spacing w:val="2"/>
            <w:sz w:val="20"/>
            <w:szCs w:val="20"/>
          </w:rPr>
          <w:t>ⓡ</w:t>
        </w:r>
        <w:r>
          <w:rPr>
            <w:rStyle w:val="Hyperlink"/>
            <w:rFonts w:ascii="Roboto" w:hAnsi="Roboto"/>
            <w:color w:val="2196F3"/>
            <w:spacing w:val="2"/>
            <w:sz w:val="20"/>
            <w:szCs w:val="20"/>
          </w:rPr>
          <w:t xml:space="preserve"> al (2022)</w:t>
        </w:r>
      </w:hyperlink>
      <w:r>
        <w:rPr>
          <w:rFonts w:ascii="Roboto" w:hAnsi="Roboto"/>
          <w:color w:val="666666"/>
          <w:spacing w:val="2"/>
          <w:sz w:val="20"/>
          <w:szCs w:val="20"/>
        </w:rPr>
        <w:t>.</w:t>
      </w:r>
    </w:p>
    <w:p w14:paraId="5F98CA5C" w14:textId="25186025" w:rsidR="008A2D71" w:rsidRDefault="00F7517B" w:rsidP="008A2D71">
      <w:pPr>
        <w:pStyle w:val="NormalWeb"/>
        <w:shd w:val="clear" w:color="auto" w:fill="FFFFFF"/>
        <w:spacing w:before="0" w:beforeAutospacing="0" w:after="240" w:afterAutospacing="0"/>
        <w:jc w:val="both"/>
        <w:rPr>
          <w:rFonts w:ascii="Roboto" w:hAnsi="Roboto"/>
          <w:color w:val="666666"/>
          <w:spacing w:val="2"/>
          <w:sz w:val="20"/>
          <w:szCs w:val="20"/>
        </w:rPr>
      </w:pPr>
      <w:ins w:id="33" w:author="Nishant Yonzan" w:date="2023-10-26T10:46:00Z">
        <w:r>
          <w:rPr>
            <w:rFonts w:ascii="Roboto" w:hAnsi="Roboto"/>
            <w:color w:val="666666"/>
            <w:spacing w:val="2"/>
            <w:sz w:val="20"/>
            <w:szCs w:val="20"/>
          </w:rPr>
          <w:t xml:space="preserve">When plotting </w:t>
        </w:r>
      </w:ins>
      <w:ins w:id="34" w:author="Nishant Yonzan" w:date="2023-10-26T10:47:00Z">
        <w:r>
          <w:rPr>
            <w:rFonts w:ascii="Roboto" w:hAnsi="Roboto"/>
            <w:color w:val="666666"/>
            <w:spacing w:val="2"/>
            <w:sz w:val="20"/>
            <w:szCs w:val="20"/>
          </w:rPr>
          <w:t xml:space="preserve">country </w:t>
        </w:r>
      </w:ins>
      <w:ins w:id="35" w:author="Nishant Yonzan" w:date="2023-10-26T10:46:00Z">
        <w:r>
          <w:rPr>
            <w:rFonts w:ascii="Roboto" w:hAnsi="Roboto"/>
            <w:color w:val="666666"/>
            <w:spacing w:val="2"/>
            <w:sz w:val="20"/>
            <w:szCs w:val="20"/>
          </w:rPr>
          <w:t>trends from survey</w:t>
        </w:r>
      </w:ins>
      <w:ins w:id="36" w:author="Nishant Yonzan" w:date="2023-10-26T10:47:00Z">
        <w:r>
          <w:rPr>
            <w:rFonts w:ascii="Roboto" w:hAnsi="Roboto"/>
            <w:color w:val="666666"/>
            <w:spacing w:val="2"/>
            <w:sz w:val="20"/>
            <w:szCs w:val="20"/>
          </w:rPr>
          <w:t xml:space="preserve"> data</w:t>
        </w:r>
      </w:ins>
      <w:ins w:id="37" w:author="Nishant Yonzan" w:date="2023-10-26T10:46:00Z">
        <w:r>
          <w:rPr>
            <w:rFonts w:ascii="Roboto" w:hAnsi="Roboto"/>
            <w:color w:val="666666"/>
            <w:spacing w:val="2"/>
            <w:sz w:val="20"/>
            <w:szCs w:val="20"/>
          </w:rPr>
          <w:t xml:space="preserve">, </w:t>
        </w:r>
      </w:ins>
      <w:ins w:id="38" w:author="Nishant Yonzan" w:date="2023-10-26T10:47:00Z">
        <w:r>
          <w:rPr>
            <w:rFonts w:ascii="Roboto" w:hAnsi="Roboto"/>
            <w:color w:val="666666"/>
            <w:spacing w:val="2"/>
            <w:sz w:val="20"/>
            <w:szCs w:val="20"/>
          </w:rPr>
          <w:t>a</w:t>
        </w:r>
      </w:ins>
      <w:del w:id="39" w:author="Nishant Yonzan" w:date="2023-10-26T10:47:00Z">
        <w:r w:rsidR="008A2D71" w:rsidDel="00F7517B">
          <w:rPr>
            <w:rFonts w:ascii="Roboto" w:hAnsi="Roboto"/>
            <w:color w:val="666666"/>
            <w:spacing w:val="2"/>
            <w:sz w:val="20"/>
            <w:szCs w:val="20"/>
          </w:rPr>
          <w:delText>A</w:delText>
        </w:r>
      </w:del>
      <w:r w:rsidR="008A2D71">
        <w:rPr>
          <w:rFonts w:ascii="Roboto" w:hAnsi="Roboto"/>
          <w:color w:val="666666"/>
          <w:spacing w:val="2"/>
          <w:sz w:val="20"/>
          <w:szCs w:val="20"/>
        </w:rPr>
        <w:t xml:space="preserve">ny breaks in the trends </w:t>
      </w:r>
      <w:del w:id="40" w:author="Nishant Yonzan" w:date="2023-10-26T10:47:00Z">
        <w:r w:rsidR="008A2D71" w:rsidDel="00F7517B">
          <w:rPr>
            <w:rFonts w:ascii="Roboto" w:hAnsi="Roboto"/>
            <w:color w:val="666666"/>
            <w:spacing w:val="2"/>
            <w:sz w:val="20"/>
            <w:szCs w:val="20"/>
          </w:rPr>
          <w:delText xml:space="preserve">for a country </w:delText>
        </w:r>
      </w:del>
      <w:r w:rsidR="008A2D71">
        <w:rPr>
          <w:rFonts w:ascii="Roboto" w:hAnsi="Roboto"/>
          <w:color w:val="666666"/>
          <w:spacing w:val="2"/>
          <w:sz w:val="20"/>
          <w:szCs w:val="20"/>
        </w:rPr>
        <w:t xml:space="preserve">implies that the surveys are incomparable, for example due to changes in questionnaire design. The visualization of changes over time only includes countries that have a </w:t>
      </w:r>
      <w:ins w:id="41" w:author="Nishant Yonzan" w:date="2023-10-26T10:48:00Z">
        <w:r>
          <w:rPr>
            <w:rFonts w:ascii="Roboto" w:hAnsi="Roboto"/>
            <w:color w:val="666666"/>
            <w:spacing w:val="2"/>
            <w:sz w:val="20"/>
            <w:szCs w:val="20"/>
          </w:rPr>
          <w:fldChar w:fldCharType="begin"/>
        </w:r>
        <w:r>
          <w:rPr>
            <w:rFonts w:ascii="Roboto" w:hAnsi="Roboto"/>
            <w:color w:val="666666"/>
            <w:spacing w:val="2"/>
            <w:sz w:val="20"/>
            <w:szCs w:val="20"/>
          </w:rPr>
          <w:instrText xml:space="preserve"> HYPERLINK "https://datanalytics.worldbank.org/PIP-Methodology/welfareaggregate.html" \l "comparability" </w:instrText>
        </w:r>
        <w:r>
          <w:rPr>
            <w:rFonts w:ascii="Roboto" w:hAnsi="Roboto"/>
            <w:color w:val="666666"/>
            <w:spacing w:val="2"/>
            <w:sz w:val="20"/>
            <w:szCs w:val="20"/>
          </w:rPr>
        </w:r>
        <w:r>
          <w:rPr>
            <w:rFonts w:ascii="Roboto" w:hAnsi="Roboto"/>
            <w:color w:val="666666"/>
            <w:spacing w:val="2"/>
            <w:sz w:val="20"/>
            <w:szCs w:val="20"/>
          </w:rPr>
          <w:fldChar w:fldCharType="separate"/>
        </w:r>
        <w:r w:rsidR="008A2D71" w:rsidRPr="00F7517B">
          <w:rPr>
            <w:rStyle w:val="Hyperlink"/>
            <w:rFonts w:ascii="Roboto" w:hAnsi="Roboto"/>
            <w:spacing w:val="2"/>
            <w:sz w:val="20"/>
            <w:szCs w:val="20"/>
          </w:rPr>
          <w:t>comparable survey spell</w:t>
        </w:r>
        <w:r>
          <w:rPr>
            <w:rFonts w:ascii="Roboto" w:hAnsi="Roboto"/>
            <w:color w:val="666666"/>
            <w:spacing w:val="2"/>
            <w:sz w:val="20"/>
            <w:szCs w:val="20"/>
          </w:rPr>
          <w:fldChar w:fldCharType="end"/>
        </w:r>
      </w:ins>
      <w:r w:rsidR="008A2D71">
        <w:rPr>
          <w:rFonts w:ascii="Roboto" w:hAnsi="Roboto"/>
          <w:color w:val="666666"/>
          <w:spacing w:val="2"/>
          <w:sz w:val="20"/>
          <w:szCs w:val="20"/>
        </w:rPr>
        <w:t xml:space="preserve"> over the </w:t>
      </w:r>
      <w:ins w:id="42" w:author="Nishant Yonzan" w:date="2023-10-26T10:48:00Z">
        <w:r>
          <w:rPr>
            <w:rFonts w:ascii="Roboto" w:hAnsi="Roboto"/>
            <w:color w:val="666666"/>
            <w:spacing w:val="2"/>
            <w:sz w:val="20"/>
            <w:szCs w:val="20"/>
          </w:rPr>
          <w:t xml:space="preserve">selected </w:t>
        </w:r>
      </w:ins>
      <w:r w:rsidR="008A2D71">
        <w:rPr>
          <w:rFonts w:ascii="Roboto" w:hAnsi="Roboto"/>
          <w:color w:val="666666"/>
          <w:spacing w:val="2"/>
          <w:sz w:val="20"/>
          <w:szCs w:val="20"/>
        </w:rPr>
        <w:t>period</w:t>
      </w:r>
      <w:del w:id="43" w:author="Nishant Yonzan" w:date="2023-10-26T10:48:00Z">
        <w:r w:rsidR="008A2D71" w:rsidDel="00F7517B">
          <w:rPr>
            <w:rFonts w:ascii="Roboto" w:hAnsi="Roboto"/>
            <w:color w:val="666666"/>
            <w:spacing w:val="2"/>
            <w:sz w:val="20"/>
            <w:szCs w:val="20"/>
          </w:rPr>
          <w:delText xml:space="preserve"> chosen</w:delText>
        </w:r>
      </w:del>
      <w:r w:rsidR="008A2D71">
        <w:rPr>
          <w:rFonts w:ascii="Roboto" w:hAnsi="Roboto"/>
          <w:color w:val="666666"/>
          <w:spacing w:val="2"/>
          <w:sz w:val="20"/>
          <w:szCs w:val="20"/>
        </w:rPr>
        <w:t>.</w:t>
      </w:r>
    </w:p>
    <w:p w14:paraId="0398233C" w14:textId="77777777" w:rsidR="008A2D71" w:rsidRDefault="008A2D71" w:rsidP="008A2D71">
      <w:pPr>
        <w:pStyle w:val="NormalWeb"/>
        <w:shd w:val="clear" w:color="auto" w:fill="FFFFFF"/>
        <w:spacing w:before="0" w:beforeAutospacing="0" w:after="240" w:afterAutospacing="0"/>
        <w:jc w:val="both"/>
        <w:rPr>
          <w:rFonts w:ascii="Roboto" w:hAnsi="Roboto"/>
          <w:color w:val="666666"/>
          <w:spacing w:val="2"/>
          <w:sz w:val="20"/>
          <w:szCs w:val="20"/>
        </w:rPr>
      </w:pPr>
      <w:r>
        <w:rPr>
          <w:rFonts w:ascii="Roboto" w:hAnsi="Roboto"/>
          <w:color w:val="666666"/>
          <w:spacing w:val="2"/>
          <w:sz w:val="20"/>
          <w:szCs w:val="20"/>
        </w:rPr>
        <w:t>The term country, used interchangeably with economy, does not imply political independence but refers to any territory for which authorities report separate social or economic statistics.</w:t>
      </w:r>
    </w:p>
    <w:p w14:paraId="7E8C7947" w14:textId="77777777" w:rsidR="008A2D71" w:rsidRDefault="008A2D71" w:rsidP="008A2D71">
      <w:pPr>
        <w:pStyle w:val="NormalWeb"/>
        <w:shd w:val="clear" w:color="auto" w:fill="FFFFFF"/>
        <w:spacing w:before="0" w:beforeAutospacing="0" w:after="240" w:afterAutospacing="0"/>
        <w:jc w:val="both"/>
        <w:rPr>
          <w:rFonts w:ascii="Roboto" w:hAnsi="Roboto"/>
          <w:color w:val="666666"/>
          <w:spacing w:val="2"/>
          <w:sz w:val="20"/>
          <w:szCs w:val="20"/>
        </w:rPr>
      </w:pPr>
      <w:r>
        <w:rPr>
          <w:rFonts w:ascii="Roboto" w:hAnsi="Roboto"/>
          <w:color w:val="666666"/>
          <w:spacing w:val="2"/>
          <w:sz w:val="20"/>
          <w:szCs w:val="20"/>
        </w:rPr>
        <w:t xml:space="preserve">Please cite the data as: “Kraay </w:t>
      </w:r>
      <w:r>
        <w:rPr>
          <w:rFonts w:ascii="MS Gothic" w:eastAsia="MS Gothic" w:hAnsi="MS Gothic" w:cs="MS Gothic" w:hint="eastAsia"/>
          <w:color w:val="666666"/>
          <w:spacing w:val="2"/>
          <w:sz w:val="20"/>
          <w:szCs w:val="20"/>
        </w:rPr>
        <w:t>ⓡ</w:t>
      </w:r>
      <w:r>
        <w:rPr>
          <w:rFonts w:ascii="Roboto" w:hAnsi="Roboto"/>
          <w:color w:val="666666"/>
          <w:spacing w:val="2"/>
          <w:sz w:val="20"/>
          <w:szCs w:val="20"/>
        </w:rPr>
        <w:t xml:space="preserve"> al (2023) updated using Poverty and Inequality Platform (version 20230919_2017).</w:t>
      </w:r>
      <w:r>
        <w:rPr>
          <w:rFonts w:ascii="Roboto" w:hAnsi="Roboto" w:cs="Roboto"/>
          <w:color w:val="666666"/>
          <w:spacing w:val="2"/>
          <w:sz w:val="20"/>
          <w:szCs w:val="20"/>
        </w:rPr>
        <w:t>”</w:t>
      </w:r>
      <w:del w:id="44" w:author="Nishant Yonzan" w:date="2023-10-26T10:48:00Z">
        <w:r w:rsidDel="00F7517B">
          <w:rPr>
            <w:rFonts w:ascii="Roboto" w:hAnsi="Roboto"/>
            <w:color w:val="666666"/>
            <w:spacing w:val="2"/>
            <w:sz w:val="20"/>
            <w:szCs w:val="20"/>
          </w:rPr>
          <w:delText xml:space="preserve"> .</w:delText>
        </w:r>
      </w:del>
    </w:p>
    <w:p w14:paraId="59FF3657" w14:textId="0CAA68A0" w:rsidR="008A2D71" w:rsidRDefault="008A2D71">
      <w:pPr>
        <w:rPr>
          <w:ins w:id="45" w:author="Nishant Yonzan" w:date="2023-10-26T10:50:00Z"/>
        </w:rPr>
      </w:pPr>
    </w:p>
    <w:p w14:paraId="007C8B42" w14:textId="0A4187B6" w:rsidR="00F7517B" w:rsidRDefault="00F7517B">
      <w:pPr>
        <w:rPr>
          <w:ins w:id="46" w:author="Nishant Yonzan" w:date="2023-10-26T10:50:00Z"/>
        </w:rPr>
      </w:pPr>
      <w:ins w:id="47" w:author="Nishant Yonzan" w:date="2023-10-26T10:50:00Z">
        <w:r w:rsidRPr="00F7517B">
          <w:rPr>
            <w:highlight w:val="yellow"/>
            <w:rPrChange w:id="48" w:author="Nishant Yonzan" w:date="2023-10-26T10:50:00Z">
              <w:rPr/>
            </w:rPrChange>
          </w:rPr>
          <w:t>Definitions</w:t>
        </w:r>
      </w:ins>
    </w:p>
    <w:p w14:paraId="0EFFFC81" w14:textId="790C93A1" w:rsidR="00F7517B" w:rsidRDefault="00F7517B">
      <w:pPr>
        <w:rPr>
          <w:ins w:id="49" w:author="Nishant Yonzan" w:date="2023-10-26T10:55:00Z"/>
          <w:rFonts w:ascii="Roboto" w:hAnsi="Roboto"/>
          <w:color w:val="666666"/>
          <w:spacing w:val="2"/>
          <w:sz w:val="20"/>
          <w:szCs w:val="20"/>
          <w:shd w:val="clear" w:color="auto" w:fill="FFFFFF"/>
        </w:rPr>
      </w:pPr>
      <w:ins w:id="50" w:author="Nishant Yonzan" w:date="2023-10-26T10:50:00Z">
        <w:r>
          <w:rPr>
            <w:rStyle w:val="Emphasis"/>
            <w:rFonts w:ascii="Roboto" w:hAnsi="Roboto"/>
            <w:color w:val="666666"/>
            <w:spacing w:val="2"/>
            <w:sz w:val="20"/>
            <w:szCs w:val="20"/>
            <w:shd w:val="clear" w:color="auto" w:fill="FFFFFF"/>
          </w:rPr>
          <w:t xml:space="preserve">Prosperity Gap, Inequality </w:t>
        </w:r>
        <w:r w:rsidRPr="00F7517B">
          <w:rPr>
            <w:rStyle w:val="Emphasis"/>
            <w:rFonts w:ascii="Roboto" w:hAnsi="Roboto"/>
            <w:color w:val="666666"/>
            <w:spacing w:val="2"/>
            <w:sz w:val="20"/>
            <w:szCs w:val="20"/>
            <w:highlight w:val="yellow"/>
            <w:shd w:val="clear" w:color="auto" w:fill="FFFFFF"/>
            <w:rPrChange w:id="51" w:author="Nishant Yonzan" w:date="2023-10-26T10:50:00Z">
              <w:rPr>
                <w:rStyle w:val="Emphasis"/>
                <w:rFonts w:ascii="Roboto" w:hAnsi="Roboto"/>
                <w:color w:val="666666"/>
                <w:spacing w:val="2"/>
                <w:sz w:val="20"/>
                <w:szCs w:val="20"/>
                <w:shd w:val="clear" w:color="auto" w:fill="FFFFFF"/>
              </w:rPr>
            </w:rPrChange>
          </w:rPr>
          <w:t>(PG Inequality)</w:t>
        </w:r>
        <w:r>
          <w:rPr>
            <w:rFonts w:ascii="Roboto" w:hAnsi="Roboto"/>
            <w:color w:val="666666"/>
            <w:spacing w:val="2"/>
            <w:sz w:val="20"/>
            <w:szCs w:val="20"/>
            <w:shd w:val="clear" w:color="auto" w:fill="FFFFFF"/>
          </w:rPr>
          <w:t> - the average factor by which incomes need to be multiplied to bring everyone in the society to the mean income of that society.</w:t>
        </w:r>
      </w:ins>
    </w:p>
    <w:p w14:paraId="2CE3365D" w14:textId="77777777" w:rsidR="0026624F" w:rsidRDefault="0026624F">
      <w:pPr>
        <w:rPr>
          <w:ins w:id="52" w:author="Nishant Yonzan" w:date="2023-10-26T11:17:00Z"/>
          <w:rFonts w:ascii="Roboto" w:hAnsi="Roboto"/>
          <w:color w:val="666666"/>
          <w:spacing w:val="2"/>
          <w:sz w:val="20"/>
          <w:szCs w:val="20"/>
          <w:highlight w:val="yellow"/>
          <w:shd w:val="clear" w:color="auto" w:fill="FFFFFF"/>
        </w:rPr>
      </w:pPr>
    </w:p>
    <w:p w14:paraId="0E2C2EE0" w14:textId="77777777" w:rsidR="0026624F" w:rsidRDefault="0026624F">
      <w:pPr>
        <w:rPr>
          <w:ins w:id="53" w:author="Nishant Yonzan" w:date="2023-10-26T11:17:00Z"/>
          <w:rFonts w:ascii="Roboto" w:hAnsi="Roboto"/>
          <w:color w:val="666666"/>
          <w:spacing w:val="2"/>
          <w:sz w:val="20"/>
          <w:szCs w:val="20"/>
          <w:highlight w:val="yellow"/>
          <w:shd w:val="clear" w:color="auto" w:fill="FFFFFF"/>
        </w:rPr>
      </w:pPr>
    </w:p>
    <w:p w14:paraId="77297155" w14:textId="77777777" w:rsidR="0026624F" w:rsidRDefault="0026624F">
      <w:pPr>
        <w:rPr>
          <w:ins w:id="54" w:author="Nishant Yonzan" w:date="2023-10-26T11:17:00Z"/>
          <w:rFonts w:ascii="Roboto" w:hAnsi="Roboto"/>
          <w:color w:val="666666"/>
          <w:spacing w:val="2"/>
          <w:sz w:val="20"/>
          <w:szCs w:val="20"/>
          <w:highlight w:val="yellow"/>
          <w:shd w:val="clear" w:color="auto" w:fill="FFFFFF"/>
        </w:rPr>
      </w:pPr>
    </w:p>
    <w:p w14:paraId="728890E7" w14:textId="02136D54" w:rsidR="00F7517B" w:rsidRDefault="00F7517B">
      <w:pPr>
        <w:rPr>
          <w:ins w:id="55" w:author="Nishant Yonzan" w:date="2023-10-26T10:55:00Z"/>
          <w:rFonts w:ascii="Roboto" w:hAnsi="Roboto"/>
          <w:color w:val="666666"/>
          <w:spacing w:val="2"/>
          <w:sz w:val="20"/>
          <w:szCs w:val="20"/>
          <w:shd w:val="clear" w:color="auto" w:fill="FFFFFF"/>
        </w:rPr>
      </w:pPr>
      <w:ins w:id="56" w:author="Nishant Yonzan" w:date="2023-10-26T10:55:00Z">
        <w:r w:rsidRPr="00F7517B">
          <w:rPr>
            <w:rFonts w:ascii="Roboto" w:hAnsi="Roboto"/>
            <w:color w:val="666666"/>
            <w:spacing w:val="2"/>
            <w:sz w:val="20"/>
            <w:szCs w:val="20"/>
            <w:highlight w:val="yellow"/>
            <w:shd w:val="clear" w:color="auto" w:fill="FFFFFF"/>
            <w:rPrChange w:id="57" w:author="Nishant Yonzan" w:date="2023-10-26T10:55:00Z">
              <w:rPr>
                <w:rFonts w:ascii="Roboto" w:hAnsi="Roboto"/>
                <w:color w:val="666666"/>
                <w:spacing w:val="2"/>
                <w:sz w:val="20"/>
                <w:szCs w:val="20"/>
                <w:shd w:val="clear" w:color="auto" w:fill="FFFFFF"/>
              </w:rPr>
            </w:rPrChange>
          </w:rPr>
          <w:t>Scatterplot</w:t>
        </w:r>
      </w:ins>
      <w:ins w:id="58" w:author="Nishant Yonzan" w:date="2023-10-26T11:17:00Z">
        <w:r w:rsidR="0026624F">
          <w:rPr>
            <w:rFonts w:ascii="Roboto" w:hAnsi="Roboto"/>
            <w:color w:val="666666"/>
            <w:spacing w:val="2"/>
            <w:sz w:val="20"/>
            <w:szCs w:val="20"/>
            <w:highlight w:val="yellow"/>
            <w:shd w:val="clear" w:color="auto" w:fill="FFFFFF"/>
          </w:rPr>
          <w:t>,</w:t>
        </w:r>
      </w:ins>
      <w:ins w:id="59" w:author="Nishant Yonzan" w:date="2023-10-26T10:55:00Z">
        <w:r w:rsidRPr="00F7517B">
          <w:rPr>
            <w:rFonts w:ascii="Roboto" w:hAnsi="Roboto"/>
            <w:color w:val="666666"/>
            <w:spacing w:val="2"/>
            <w:sz w:val="20"/>
            <w:szCs w:val="20"/>
            <w:highlight w:val="yellow"/>
            <w:shd w:val="clear" w:color="auto" w:fill="FFFFFF"/>
            <w:rPrChange w:id="60" w:author="Nishant Yonzan" w:date="2023-10-26T10:55:00Z">
              <w:rPr>
                <w:rFonts w:ascii="Roboto" w:hAnsi="Roboto"/>
                <w:color w:val="666666"/>
                <w:spacing w:val="2"/>
                <w:sz w:val="20"/>
                <w:szCs w:val="20"/>
                <w:shd w:val="clear" w:color="auto" w:fill="FFFFFF"/>
              </w:rPr>
            </w:rPrChange>
          </w:rPr>
          <w:t xml:space="preserve"> Explanation</w:t>
        </w:r>
      </w:ins>
    </w:p>
    <w:p w14:paraId="064AF814" w14:textId="36C87296" w:rsidR="00F7517B" w:rsidRDefault="00F7517B" w:rsidP="00F7517B">
      <w:pPr>
        <w:pStyle w:val="NormalWeb"/>
        <w:shd w:val="clear" w:color="auto" w:fill="FFFFFF"/>
        <w:spacing w:before="0" w:beforeAutospacing="0" w:after="240" w:afterAutospacing="0"/>
        <w:jc w:val="both"/>
        <w:rPr>
          <w:ins w:id="61" w:author="Nishant Yonzan" w:date="2023-10-26T10:55:00Z"/>
          <w:rFonts w:ascii="Roboto" w:hAnsi="Roboto"/>
          <w:color w:val="666666"/>
          <w:spacing w:val="2"/>
          <w:sz w:val="20"/>
          <w:szCs w:val="20"/>
        </w:rPr>
      </w:pPr>
      <w:ins w:id="62" w:author="Nishant Yonzan" w:date="2023-10-26T10:55:00Z">
        <w:r>
          <w:rPr>
            <w:rFonts w:ascii="Roboto" w:hAnsi="Roboto"/>
            <w:color w:val="666666"/>
            <w:spacing w:val="2"/>
            <w:sz w:val="20"/>
            <w:szCs w:val="20"/>
          </w:rPr>
          <w:t>This scatterplot shows the relationship between two selected indicators. By default, it shows all data, regardless of economy, region, or whether welfare is measured by consumption or income. Making selections on the side panel will limit the display to the selected data (</w:t>
        </w:r>
        <w:proofErr w:type="gramStart"/>
        <w:r>
          <w:rPr>
            <w:rFonts w:ascii="Roboto" w:hAnsi="Roboto"/>
            <w:color w:val="666666"/>
            <w:spacing w:val="2"/>
            <w:sz w:val="20"/>
            <w:szCs w:val="20"/>
          </w:rPr>
          <w:t>e.g.</w:t>
        </w:r>
        <w:proofErr w:type="gramEnd"/>
        <w:r>
          <w:rPr>
            <w:rFonts w:ascii="Roboto" w:hAnsi="Roboto"/>
            <w:color w:val="666666"/>
            <w:spacing w:val="2"/>
            <w:sz w:val="20"/>
            <w:szCs w:val="20"/>
          </w:rPr>
          <w:t xml:space="preserve"> selecting Sub-Saharan Africa as the </w:t>
        </w:r>
      </w:ins>
      <w:ins w:id="63" w:author="Nishant Yonzan" w:date="2023-10-26T10:56:00Z">
        <w:r w:rsidR="00BA353C">
          <w:rPr>
            <w:rFonts w:ascii="Roboto" w:hAnsi="Roboto"/>
            <w:color w:val="666666"/>
            <w:spacing w:val="2"/>
            <w:sz w:val="20"/>
            <w:szCs w:val="20"/>
          </w:rPr>
          <w:t>“Select economies”</w:t>
        </w:r>
      </w:ins>
      <w:ins w:id="64" w:author="Nishant Yonzan" w:date="2023-10-26T10:55:00Z">
        <w:r>
          <w:rPr>
            <w:rFonts w:ascii="Roboto" w:hAnsi="Roboto"/>
            <w:color w:val="666666"/>
            <w:spacing w:val="2"/>
            <w:sz w:val="20"/>
            <w:szCs w:val="20"/>
          </w:rPr>
          <w:t xml:space="preserve"> and consumption as the </w:t>
        </w:r>
      </w:ins>
      <w:ins w:id="65" w:author="Nishant Yonzan" w:date="2023-10-26T10:56:00Z">
        <w:r w:rsidR="00BA353C">
          <w:rPr>
            <w:rFonts w:ascii="Roboto" w:hAnsi="Roboto"/>
            <w:color w:val="666666"/>
            <w:spacing w:val="2"/>
            <w:sz w:val="20"/>
            <w:szCs w:val="20"/>
          </w:rPr>
          <w:t xml:space="preserve">“Survey </w:t>
        </w:r>
      </w:ins>
      <w:ins w:id="66" w:author="Nishant Yonzan" w:date="2023-10-26T10:57:00Z">
        <w:r w:rsidR="00BA353C">
          <w:rPr>
            <w:rFonts w:ascii="Roboto" w:hAnsi="Roboto"/>
            <w:color w:val="666666"/>
            <w:spacing w:val="2"/>
            <w:sz w:val="20"/>
            <w:szCs w:val="20"/>
          </w:rPr>
          <w:t>type”</w:t>
        </w:r>
      </w:ins>
      <w:ins w:id="67" w:author="Nishant Yonzan" w:date="2023-10-26T10:55:00Z">
        <w:r>
          <w:rPr>
            <w:rFonts w:ascii="Roboto" w:hAnsi="Roboto"/>
            <w:color w:val="666666"/>
            <w:spacing w:val="2"/>
            <w:sz w:val="20"/>
            <w:szCs w:val="20"/>
          </w:rPr>
          <w:t xml:space="preserve"> plots data for </w:t>
        </w:r>
      </w:ins>
      <w:ins w:id="68" w:author="Nishant Yonzan" w:date="2023-10-26T10:57:00Z">
        <w:r w:rsidR="00BA353C">
          <w:rPr>
            <w:rFonts w:ascii="Roboto" w:hAnsi="Roboto"/>
            <w:color w:val="666666"/>
            <w:spacing w:val="2"/>
            <w:sz w:val="20"/>
            <w:szCs w:val="20"/>
          </w:rPr>
          <w:t xml:space="preserve">countries in </w:t>
        </w:r>
      </w:ins>
      <w:ins w:id="69" w:author="Nishant Yonzan" w:date="2023-10-26T10:55:00Z">
        <w:r>
          <w:rPr>
            <w:rFonts w:ascii="Roboto" w:hAnsi="Roboto"/>
            <w:color w:val="666666"/>
            <w:spacing w:val="2"/>
            <w:sz w:val="20"/>
            <w:szCs w:val="20"/>
          </w:rPr>
          <w:t>Sub-Saharan Africa where welfare</w:t>
        </w:r>
      </w:ins>
      <w:ins w:id="70" w:author="Nishant Yonzan" w:date="2023-10-26T10:57:00Z">
        <w:r w:rsidR="00BA353C">
          <w:rPr>
            <w:rFonts w:ascii="Roboto" w:hAnsi="Roboto"/>
            <w:color w:val="666666"/>
            <w:spacing w:val="2"/>
            <w:sz w:val="20"/>
            <w:szCs w:val="20"/>
          </w:rPr>
          <w:t xml:space="preserve"> in survey</w:t>
        </w:r>
      </w:ins>
      <w:ins w:id="71" w:author="Nishant Yonzan" w:date="2023-10-26T10:55:00Z">
        <w:r>
          <w:rPr>
            <w:rFonts w:ascii="Roboto" w:hAnsi="Roboto"/>
            <w:color w:val="666666"/>
            <w:spacing w:val="2"/>
            <w:sz w:val="20"/>
            <w:szCs w:val="20"/>
          </w:rPr>
          <w:t xml:space="preserve"> is measured by consumption). The selected data can be compared against other economies or regions. Dots are colored by region</w:t>
        </w:r>
      </w:ins>
      <w:ins w:id="72" w:author="Nishant Yonzan" w:date="2023-10-26T10:58:00Z">
        <w:r w:rsidR="00BA353C">
          <w:rPr>
            <w:rFonts w:ascii="Roboto" w:hAnsi="Roboto"/>
            <w:color w:val="666666"/>
            <w:spacing w:val="2"/>
            <w:sz w:val="20"/>
            <w:szCs w:val="20"/>
          </w:rPr>
          <w:t xml:space="preserve"> by default, and users have the choice to color by income group or use a uniform color for all data points</w:t>
        </w:r>
      </w:ins>
      <w:ins w:id="73" w:author="Nishant Yonzan" w:date="2023-10-26T10:55:00Z">
        <w:r>
          <w:rPr>
            <w:rFonts w:ascii="Roboto" w:hAnsi="Roboto"/>
            <w:color w:val="666666"/>
            <w:spacing w:val="2"/>
            <w:sz w:val="20"/>
            <w:szCs w:val="20"/>
          </w:rPr>
          <w:t xml:space="preserve">. </w:t>
        </w:r>
      </w:ins>
    </w:p>
    <w:p w14:paraId="051BBC36" w14:textId="29B490CD" w:rsidR="00F7517B" w:rsidRDefault="00F7517B" w:rsidP="00F7517B">
      <w:pPr>
        <w:pStyle w:val="NormalWeb"/>
        <w:shd w:val="clear" w:color="auto" w:fill="FFFFFF"/>
        <w:spacing w:before="0" w:beforeAutospacing="0" w:after="240" w:afterAutospacing="0"/>
        <w:jc w:val="both"/>
        <w:rPr>
          <w:ins w:id="74" w:author="Nishant Yonzan" w:date="2023-10-26T11:05:00Z"/>
          <w:rFonts w:ascii="Roboto" w:hAnsi="Roboto"/>
          <w:color w:val="666666"/>
          <w:spacing w:val="2"/>
          <w:sz w:val="20"/>
          <w:szCs w:val="20"/>
        </w:rPr>
      </w:pPr>
      <w:ins w:id="75" w:author="Nishant Yonzan" w:date="2023-10-26T10:55:00Z">
        <w:r>
          <w:rPr>
            <w:rFonts w:ascii="Roboto" w:hAnsi="Roboto"/>
            <w:color w:val="666666"/>
            <w:spacing w:val="2"/>
            <w:sz w:val="20"/>
            <w:szCs w:val="20"/>
          </w:rPr>
          <w:t>The plot provides a feature for incorporating a line to depict the underlying relationship between variables. This line represents the conditional mean, estimated via locally estimated scatterplot smoothing (LOESS), and is accompanied by 95% confidence intervals.</w:t>
        </w:r>
      </w:ins>
    </w:p>
    <w:p w14:paraId="0F23E4B6" w14:textId="27336070" w:rsidR="00BA353C" w:rsidRDefault="00BA353C" w:rsidP="00F7517B">
      <w:pPr>
        <w:pStyle w:val="NormalWeb"/>
        <w:shd w:val="clear" w:color="auto" w:fill="FFFFFF"/>
        <w:spacing w:before="0" w:beforeAutospacing="0" w:after="240" w:afterAutospacing="0"/>
        <w:jc w:val="both"/>
        <w:rPr>
          <w:ins w:id="76" w:author="Nishant Yonzan" w:date="2023-10-26T11:05:00Z"/>
          <w:rFonts w:ascii="Roboto" w:hAnsi="Roboto"/>
          <w:color w:val="666666"/>
          <w:spacing w:val="2"/>
          <w:sz w:val="20"/>
          <w:szCs w:val="20"/>
        </w:rPr>
      </w:pPr>
    </w:p>
    <w:p w14:paraId="790763BA" w14:textId="4661BB17" w:rsidR="00BA353C" w:rsidRDefault="00BA353C" w:rsidP="00F7517B">
      <w:pPr>
        <w:pStyle w:val="NormalWeb"/>
        <w:shd w:val="clear" w:color="auto" w:fill="FFFFFF"/>
        <w:spacing w:before="0" w:beforeAutospacing="0" w:after="240" w:afterAutospacing="0"/>
        <w:jc w:val="both"/>
        <w:rPr>
          <w:ins w:id="77" w:author="Nishant Yonzan" w:date="2023-10-26T11:05:00Z"/>
          <w:rFonts w:ascii="Roboto" w:hAnsi="Roboto"/>
          <w:color w:val="666666"/>
          <w:spacing w:val="2"/>
          <w:sz w:val="20"/>
          <w:szCs w:val="20"/>
        </w:rPr>
      </w:pPr>
      <w:ins w:id="78" w:author="Nishant Yonzan" w:date="2023-10-26T11:05:00Z">
        <w:r w:rsidRPr="00BA353C">
          <w:rPr>
            <w:rFonts w:ascii="Roboto" w:hAnsi="Roboto"/>
            <w:color w:val="666666"/>
            <w:spacing w:val="2"/>
            <w:sz w:val="20"/>
            <w:szCs w:val="20"/>
            <w:highlight w:val="yellow"/>
            <w:rPrChange w:id="79" w:author="Nishant Yonzan" w:date="2023-10-26T11:05:00Z">
              <w:rPr>
                <w:rFonts w:ascii="Roboto" w:hAnsi="Roboto"/>
                <w:color w:val="666666"/>
                <w:spacing w:val="2"/>
                <w:sz w:val="20"/>
                <w:szCs w:val="20"/>
              </w:rPr>
            </w:rPrChange>
          </w:rPr>
          <w:t>Change over time</w:t>
        </w:r>
      </w:ins>
      <w:ins w:id="80" w:author="Nishant Yonzan" w:date="2023-10-26T11:17:00Z">
        <w:r w:rsidR="0026624F">
          <w:rPr>
            <w:rFonts w:ascii="Roboto" w:hAnsi="Roboto"/>
            <w:color w:val="666666"/>
            <w:spacing w:val="2"/>
            <w:sz w:val="20"/>
            <w:szCs w:val="20"/>
            <w:highlight w:val="yellow"/>
          </w:rPr>
          <w:t>,</w:t>
        </w:r>
      </w:ins>
      <w:ins w:id="81" w:author="Nishant Yonzan" w:date="2023-10-26T11:05:00Z">
        <w:r w:rsidRPr="00BA353C">
          <w:rPr>
            <w:rFonts w:ascii="Roboto" w:hAnsi="Roboto"/>
            <w:color w:val="666666"/>
            <w:spacing w:val="2"/>
            <w:sz w:val="20"/>
            <w:szCs w:val="20"/>
            <w:highlight w:val="yellow"/>
            <w:rPrChange w:id="82" w:author="Nishant Yonzan" w:date="2023-10-26T11:05:00Z">
              <w:rPr>
                <w:rFonts w:ascii="Roboto" w:hAnsi="Roboto"/>
                <w:color w:val="666666"/>
                <w:spacing w:val="2"/>
                <w:sz w:val="20"/>
                <w:szCs w:val="20"/>
              </w:rPr>
            </w:rPrChange>
          </w:rPr>
          <w:t xml:space="preserve"> </w:t>
        </w:r>
      </w:ins>
      <w:proofErr w:type="gramStart"/>
      <w:ins w:id="83" w:author="Nishant Yonzan" w:date="2023-10-26T11:08:00Z">
        <w:r w:rsidR="00EF364B">
          <w:rPr>
            <w:rFonts w:ascii="Roboto" w:hAnsi="Roboto"/>
            <w:color w:val="666666"/>
            <w:spacing w:val="2"/>
            <w:sz w:val="20"/>
            <w:szCs w:val="20"/>
            <w:highlight w:val="yellow"/>
          </w:rPr>
          <w:t>E</w:t>
        </w:r>
      </w:ins>
      <w:ins w:id="84" w:author="Nishant Yonzan" w:date="2023-10-26T11:05:00Z">
        <w:r w:rsidRPr="00BA353C">
          <w:rPr>
            <w:rFonts w:ascii="Roboto" w:hAnsi="Roboto"/>
            <w:color w:val="666666"/>
            <w:spacing w:val="2"/>
            <w:sz w:val="20"/>
            <w:szCs w:val="20"/>
            <w:highlight w:val="yellow"/>
            <w:rPrChange w:id="85" w:author="Nishant Yonzan" w:date="2023-10-26T11:05:00Z">
              <w:rPr>
                <w:rFonts w:ascii="Roboto" w:hAnsi="Roboto"/>
                <w:color w:val="666666"/>
                <w:spacing w:val="2"/>
                <w:sz w:val="20"/>
                <w:szCs w:val="20"/>
              </w:rPr>
            </w:rPrChange>
          </w:rPr>
          <w:t>xplanation</w:t>
        </w:r>
        <w:proofErr w:type="gramEnd"/>
      </w:ins>
    </w:p>
    <w:p w14:paraId="55C17450" w14:textId="518BD9C2" w:rsidR="00BA353C" w:rsidRDefault="00BA353C" w:rsidP="00F7517B">
      <w:pPr>
        <w:pStyle w:val="NormalWeb"/>
        <w:shd w:val="clear" w:color="auto" w:fill="FFFFFF"/>
        <w:spacing w:before="0" w:beforeAutospacing="0" w:after="240" w:afterAutospacing="0"/>
        <w:jc w:val="both"/>
        <w:rPr>
          <w:ins w:id="86" w:author="Nishant Yonzan" w:date="2023-10-26T10:55:00Z"/>
          <w:rFonts w:ascii="Roboto" w:hAnsi="Roboto"/>
          <w:color w:val="666666"/>
          <w:spacing w:val="2"/>
          <w:sz w:val="20"/>
          <w:szCs w:val="20"/>
        </w:rPr>
      </w:pPr>
      <w:ins w:id="87" w:author="Nishant Yonzan" w:date="2023-10-26T11:05:00Z">
        <w:r>
          <w:rPr>
            <w:rFonts w:ascii="Roboto" w:hAnsi="Roboto"/>
            <w:color w:val="666666"/>
            <w:spacing w:val="2"/>
            <w:sz w:val="20"/>
            <w:szCs w:val="20"/>
            <w:shd w:val="clear" w:color="auto" w:fill="FFFFFF"/>
          </w:rPr>
          <w:t>This plot shows the change in the selected indicator over time for economies where there is comparable survey data in the chosen period. The </w:t>
        </w:r>
        <w:r>
          <w:rPr>
            <w:rStyle w:val="Strong"/>
            <w:rFonts w:ascii="Roboto" w:hAnsi="Roboto"/>
            <w:color w:val="000000"/>
            <w:spacing w:val="2"/>
            <w:sz w:val="20"/>
            <w:szCs w:val="20"/>
            <w:shd w:val="clear" w:color="auto" w:fill="FFFFFF"/>
          </w:rPr>
          <w:t>dot</w:t>
        </w:r>
        <w:r>
          <w:rPr>
            <w:rFonts w:ascii="Roboto" w:hAnsi="Roboto"/>
            <w:color w:val="666666"/>
            <w:spacing w:val="2"/>
            <w:sz w:val="20"/>
            <w:szCs w:val="20"/>
            <w:shd w:val="clear" w:color="auto" w:fill="FFFFFF"/>
          </w:rPr>
          <w:t> gives the initial indicator value for that economy. The </w:t>
        </w:r>
        <w:r>
          <w:rPr>
            <w:rStyle w:val="Strong"/>
            <w:rFonts w:ascii="Roboto" w:hAnsi="Roboto"/>
            <w:color w:val="000000"/>
            <w:spacing w:val="2"/>
            <w:sz w:val="20"/>
            <w:szCs w:val="20"/>
            <w:shd w:val="clear" w:color="auto" w:fill="FFFFFF"/>
          </w:rPr>
          <w:t>horizontal line segment</w:t>
        </w:r>
        <w:r>
          <w:rPr>
            <w:rFonts w:ascii="Roboto" w:hAnsi="Roboto"/>
            <w:color w:val="666666"/>
            <w:spacing w:val="2"/>
            <w:sz w:val="20"/>
            <w:szCs w:val="20"/>
            <w:shd w:val="clear" w:color="auto" w:fill="FFFFFF"/>
          </w:rPr>
          <w:t> connects the initial and final year indicator values. The </w:t>
        </w:r>
        <w:r>
          <w:rPr>
            <w:rStyle w:val="Strong"/>
            <w:rFonts w:ascii="Roboto" w:hAnsi="Roboto"/>
            <w:color w:val="000000"/>
            <w:spacing w:val="2"/>
            <w:sz w:val="20"/>
            <w:szCs w:val="20"/>
            <w:shd w:val="clear" w:color="auto" w:fill="FFFFFF"/>
          </w:rPr>
          <w:t>color</w:t>
        </w:r>
        <w:r>
          <w:rPr>
            <w:rFonts w:ascii="Roboto" w:hAnsi="Roboto"/>
            <w:color w:val="666666"/>
            <w:spacing w:val="2"/>
            <w:sz w:val="20"/>
            <w:szCs w:val="20"/>
            <w:shd w:val="clear" w:color="auto" w:fill="FFFFFF"/>
          </w:rPr>
          <w:t xml:space="preserve"> indicates whether an economy’s outcomes improve over the chosen interval. When the overall welfare </w:t>
        </w:r>
        <w:proofErr w:type="gramStart"/>
        <w:r>
          <w:rPr>
            <w:rFonts w:ascii="Roboto" w:hAnsi="Roboto"/>
            <w:color w:val="666666"/>
            <w:spacing w:val="2"/>
            <w:sz w:val="20"/>
            <w:szCs w:val="20"/>
            <w:shd w:val="clear" w:color="auto" w:fill="FFFFFF"/>
          </w:rPr>
          <w:t>mean</w:t>
        </w:r>
        <w:proofErr w:type="gramEnd"/>
        <w:r>
          <w:rPr>
            <w:rFonts w:ascii="Roboto" w:hAnsi="Roboto"/>
            <w:color w:val="666666"/>
            <w:spacing w:val="2"/>
            <w:sz w:val="20"/>
            <w:szCs w:val="20"/>
            <w:shd w:val="clear" w:color="auto" w:fill="FFFFFF"/>
          </w:rPr>
          <w:t xml:space="preserve"> or the mean of the bottom 40 are selected, green indicates that these measures have increased over time. For the remaining indicators, the prosperity gap and the inequality measure, an increase</w:t>
        </w:r>
      </w:ins>
      <w:ins w:id="88" w:author="Nishant Yonzan" w:date="2023-10-26T11:06:00Z">
        <w:r w:rsidR="00EF364B">
          <w:rPr>
            <w:rFonts w:ascii="Roboto" w:hAnsi="Roboto"/>
            <w:color w:val="666666"/>
            <w:spacing w:val="2"/>
            <w:sz w:val="20"/>
            <w:szCs w:val="20"/>
            <w:shd w:val="clear" w:color="auto" w:fill="FFFFFF"/>
          </w:rPr>
          <w:t xml:space="preserve"> (which is a decline in welfare and increase in inequality respectively)</w:t>
        </w:r>
      </w:ins>
      <w:ins w:id="89" w:author="Nishant Yonzan" w:date="2023-10-26T11:05:00Z">
        <w:r>
          <w:rPr>
            <w:rFonts w:ascii="Roboto" w:hAnsi="Roboto"/>
            <w:color w:val="666666"/>
            <w:spacing w:val="2"/>
            <w:sz w:val="20"/>
            <w:szCs w:val="20"/>
            <w:shd w:val="clear" w:color="auto" w:fill="FFFFFF"/>
          </w:rPr>
          <w:t xml:space="preserve"> is shown in red. The economies on the y-axis are ordered </w:t>
        </w:r>
      </w:ins>
      <w:ins w:id="90" w:author="Nishant Yonzan" w:date="2023-10-26T11:07:00Z">
        <w:r w:rsidR="00EF364B">
          <w:rPr>
            <w:rFonts w:ascii="Roboto" w:hAnsi="Roboto"/>
            <w:color w:val="666666"/>
            <w:spacing w:val="2"/>
            <w:sz w:val="20"/>
            <w:szCs w:val="20"/>
            <w:shd w:val="clear" w:color="auto" w:fill="FFFFFF"/>
          </w:rPr>
          <w:t>by using the initial year value of the</w:t>
        </w:r>
      </w:ins>
      <w:ins w:id="91" w:author="Nishant Yonzan" w:date="2023-10-26T11:05:00Z">
        <w:r>
          <w:rPr>
            <w:rFonts w:ascii="Roboto" w:hAnsi="Roboto"/>
            <w:color w:val="666666"/>
            <w:spacing w:val="2"/>
            <w:sz w:val="20"/>
            <w:szCs w:val="20"/>
            <w:shd w:val="clear" w:color="auto" w:fill="FFFFFF"/>
          </w:rPr>
          <w:t xml:space="preserve"> chosen indicator.</w:t>
        </w:r>
      </w:ins>
    </w:p>
    <w:p w14:paraId="5BE6D0A9" w14:textId="4EAEFB66" w:rsidR="00F7517B" w:rsidRDefault="00F7517B">
      <w:pPr>
        <w:rPr>
          <w:ins w:id="92" w:author="Nishant Yonzan" w:date="2023-10-26T11:24:00Z"/>
        </w:rPr>
      </w:pPr>
    </w:p>
    <w:p w14:paraId="29EF58CA" w14:textId="3D76FD83" w:rsidR="000B3700" w:rsidRDefault="000B3700">
      <w:pPr>
        <w:rPr>
          <w:ins w:id="93" w:author="Nishant Yonzan" w:date="2023-10-26T11:24:00Z"/>
        </w:rPr>
      </w:pPr>
      <w:ins w:id="94" w:author="Nishant Yonzan" w:date="2023-10-26T11:24:00Z">
        <w:r>
          <w:t>Explanation for Decomposition</w:t>
        </w:r>
      </w:ins>
    </w:p>
    <w:p w14:paraId="18E86E06" w14:textId="00845C3E" w:rsidR="000B3700" w:rsidRDefault="000B3700">
      <w:pPr>
        <w:rPr>
          <w:ins w:id="95" w:author="Nishant Yonzan" w:date="2023-10-26T11:24:00Z"/>
        </w:rPr>
      </w:pPr>
      <w:ins w:id="96" w:author="Nishant Yonzan" w:date="2023-10-26T11:24:00Z">
        <w:r>
          <w:t>Level decomposition</w:t>
        </w:r>
      </w:ins>
    </w:p>
    <w:p w14:paraId="7FE014D1" w14:textId="40C5B4B7" w:rsidR="000B3700" w:rsidRDefault="000B3700">
      <w:pPr>
        <w:rPr>
          <w:ins w:id="97" w:author="Nishant Yonzan" w:date="2023-10-26T11:26:00Z"/>
        </w:rPr>
      </w:pPr>
      <w:ins w:id="98" w:author="Nishant Yonzan" w:date="2023-10-26T11:24:00Z">
        <w:r>
          <w:t xml:space="preserve">This chart shows the level of global Prosperity Gap decomposed </w:t>
        </w:r>
      </w:ins>
      <w:ins w:id="99" w:author="Nishant Yonzan" w:date="2023-10-26T11:26:00Z">
        <w:r>
          <w:t xml:space="preserve">annually </w:t>
        </w:r>
      </w:ins>
      <w:ins w:id="100" w:author="Nishant Yonzan" w:date="2023-10-26T11:24:00Z">
        <w:r>
          <w:t xml:space="preserve">by regional contributions. Regional contribution </w:t>
        </w:r>
      </w:ins>
      <w:ins w:id="101" w:author="Nishant Yonzan" w:date="2023-10-26T11:26:00Z">
        <w:r>
          <w:t>is</w:t>
        </w:r>
      </w:ins>
      <w:ins w:id="102" w:author="Nishant Yonzan" w:date="2023-10-26T11:24:00Z">
        <w:r>
          <w:t xml:space="preserve"> </w:t>
        </w:r>
      </w:ins>
      <w:ins w:id="103" w:author="Nishant Yonzan" w:date="2023-10-26T11:25:00Z">
        <w:r>
          <w:t xml:space="preserve">the regional Prosperity Gap adjusted for by the region’s share of global population. </w:t>
        </w:r>
      </w:ins>
    </w:p>
    <w:p w14:paraId="7BB2A11A" w14:textId="33761C6B" w:rsidR="000B3700" w:rsidRDefault="000B3700">
      <w:pPr>
        <w:rPr>
          <w:ins w:id="104" w:author="Nishant Yonzan" w:date="2023-10-26T11:26:00Z"/>
        </w:rPr>
      </w:pPr>
      <w:ins w:id="105" w:author="Nishant Yonzan" w:date="2023-10-26T11:26:00Z">
        <w:r>
          <w:t>Growth decomposition</w:t>
        </w:r>
      </w:ins>
    </w:p>
    <w:p w14:paraId="552D1275" w14:textId="7099C302" w:rsidR="000B3700" w:rsidRDefault="000B3700">
      <w:ins w:id="106" w:author="Nishant Yonzan" w:date="2023-10-26T11:26:00Z">
        <w:r>
          <w:t>This chart shows the annual growth in the Prosperity Gap decomposed into t</w:t>
        </w:r>
      </w:ins>
      <w:ins w:id="107" w:author="Nishant Yonzan" w:date="2023-10-26T11:27:00Z">
        <w:r>
          <w:t xml:space="preserve">he growth in the mean and the changes in inequality. Note that a negative growth in the Prosperity Gap indicates improving welfare as does a decline in </w:t>
        </w:r>
      </w:ins>
      <w:ins w:id="108" w:author="Nishant Yonzan" w:date="2023-10-26T11:28:00Z">
        <w:r>
          <w:t>inequality.</w:t>
        </w:r>
      </w:ins>
      <w:ins w:id="109" w:author="Nishant Yonzan" w:date="2023-10-26T11:31:00Z">
        <w:r>
          <w:t xml:space="preserve"> Since the </w:t>
        </w:r>
      </w:ins>
      <w:ins w:id="110" w:author="Nishant Yonzan" w:date="2023-10-26T11:32:00Z">
        <w:r>
          <w:t>mean in the decomposition</w:t>
        </w:r>
      </w:ins>
      <w:ins w:id="111" w:author="Nishant Yonzan" w:date="2023-10-26T11:33:00Z">
        <w:r>
          <w:t xml:space="preserve"> of the Prosperity Gap</w:t>
        </w:r>
      </w:ins>
      <w:ins w:id="112" w:author="Nishant Yonzan" w:date="2023-10-26T11:32:00Z">
        <w:r>
          <w:t xml:space="preserve"> is in the denominator, the negative growth in the mean </w:t>
        </w:r>
      </w:ins>
      <w:ins w:id="113" w:author="Nishant Yonzan" w:date="2023-10-26T11:33:00Z">
        <w:r>
          <w:t xml:space="preserve">in this chart </w:t>
        </w:r>
      </w:ins>
      <w:ins w:id="114" w:author="Nishant Yonzan" w:date="2023-10-26T11:32:00Z">
        <w:r>
          <w:t xml:space="preserve">also </w:t>
        </w:r>
      </w:ins>
      <w:ins w:id="115" w:author="Nishant Yonzan" w:date="2023-10-26T11:33:00Z">
        <w:r>
          <w:t xml:space="preserve">shows </w:t>
        </w:r>
      </w:ins>
      <w:ins w:id="116" w:author="Nishant Yonzan" w:date="2023-10-26T11:32:00Z">
        <w:r>
          <w:t>an improvement</w:t>
        </w:r>
      </w:ins>
      <w:ins w:id="117" w:author="Nishant Yonzan" w:date="2023-10-26T11:33:00Z">
        <w:r>
          <w:t>.</w:t>
        </w:r>
      </w:ins>
      <w:ins w:id="118" w:author="Nishant Yonzan" w:date="2023-10-26T11:32:00Z">
        <w:r>
          <w:t xml:space="preserve"> </w:t>
        </w:r>
      </w:ins>
    </w:p>
    <w:sectPr w:rsidR="000B3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0E86" w14:textId="77777777" w:rsidR="001A047D" w:rsidRDefault="001A047D" w:rsidP="0026624F">
      <w:pPr>
        <w:spacing w:after="0" w:line="240" w:lineRule="auto"/>
      </w:pPr>
      <w:r>
        <w:separator/>
      </w:r>
    </w:p>
  </w:endnote>
  <w:endnote w:type="continuationSeparator" w:id="0">
    <w:p w14:paraId="631B9FD0" w14:textId="77777777" w:rsidR="001A047D" w:rsidRDefault="001A047D" w:rsidP="0026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2FF6" w14:textId="77777777" w:rsidR="001A047D" w:rsidRDefault="001A047D" w:rsidP="0026624F">
      <w:pPr>
        <w:spacing w:after="0" w:line="240" w:lineRule="auto"/>
      </w:pPr>
      <w:r>
        <w:separator/>
      </w:r>
    </w:p>
  </w:footnote>
  <w:footnote w:type="continuationSeparator" w:id="0">
    <w:p w14:paraId="55412A19" w14:textId="77777777" w:rsidR="001A047D" w:rsidRDefault="001A047D" w:rsidP="0026624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shant Yonzan">
    <w15:presenceInfo w15:providerId="AD" w15:userId="S::nyonzan@worldbank.org::3bdbdd72-ed93-479d-9dd5-433cc0b4cc1c"/>
  </w15:person>
  <w15:person w15:author="Zander Prinsloo">
    <w15:presenceInfo w15:providerId="AD" w15:userId="S::zprinsloo@worldbank.org::95a8b569-5bbf-4584-a099-68e1966ff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71"/>
    <w:rsid w:val="000B3700"/>
    <w:rsid w:val="000D59E7"/>
    <w:rsid w:val="001A047D"/>
    <w:rsid w:val="0026624F"/>
    <w:rsid w:val="008A2D71"/>
    <w:rsid w:val="009E7B5F"/>
    <w:rsid w:val="00BA353C"/>
    <w:rsid w:val="00D2214B"/>
    <w:rsid w:val="00EF364B"/>
    <w:rsid w:val="00F7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510DE"/>
  <w15:chartTrackingRefBased/>
  <w15:docId w15:val="{A4595D4D-2A68-4F86-A01F-F1D2D44A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D71"/>
    <w:rPr>
      <w:sz w:val="16"/>
      <w:szCs w:val="16"/>
    </w:rPr>
  </w:style>
  <w:style w:type="paragraph" w:styleId="CommentText">
    <w:name w:val="annotation text"/>
    <w:basedOn w:val="Normal"/>
    <w:link w:val="CommentTextChar"/>
    <w:uiPriority w:val="99"/>
    <w:unhideWhenUsed/>
    <w:rsid w:val="008A2D71"/>
    <w:pPr>
      <w:spacing w:line="240" w:lineRule="auto"/>
    </w:pPr>
    <w:rPr>
      <w:sz w:val="20"/>
      <w:szCs w:val="20"/>
    </w:rPr>
  </w:style>
  <w:style w:type="character" w:customStyle="1" w:styleId="CommentTextChar">
    <w:name w:val="Comment Text Char"/>
    <w:basedOn w:val="DefaultParagraphFont"/>
    <w:link w:val="CommentText"/>
    <w:uiPriority w:val="99"/>
    <w:rsid w:val="008A2D71"/>
    <w:rPr>
      <w:sz w:val="20"/>
      <w:szCs w:val="20"/>
    </w:rPr>
  </w:style>
  <w:style w:type="paragraph" w:styleId="NormalWeb">
    <w:name w:val="Normal (Web)"/>
    <w:basedOn w:val="Normal"/>
    <w:uiPriority w:val="99"/>
    <w:semiHidden/>
    <w:unhideWhenUsed/>
    <w:rsid w:val="008A2D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2D71"/>
    <w:rPr>
      <w:i/>
      <w:iCs/>
    </w:rPr>
  </w:style>
  <w:style w:type="character" w:styleId="Hyperlink">
    <w:name w:val="Hyperlink"/>
    <w:basedOn w:val="DefaultParagraphFont"/>
    <w:uiPriority w:val="99"/>
    <w:unhideWhenUsed/>
    <w:rsid w:val="008A2D71"/>
    <w:rPr>
      <w:color w:val="0000FF"/>
      <w:u w:val="single"/>
    </w:rPr>
  </w:style>
  <w:style w:type="paragraph" w:styleId="Revision">
    <w:name w:val="Revision"/>
    <w:hidden/>
    <w:uiPriority w:val="99"/>
    <w:semiHidden/>
    <w:rsid w:val="008A2D71"/>
    <w:pPr>
      <w:spacing w:after="0" w:line="240" w:lineRule="auto"/>
    </w:pPr>
  </w:style>
  <w:style w:type="character" w:styleId="UnresolvedMention">
    <w:name w:val="Unresolved Mention"/>
    <w:basedOn w:val="DefaultParagraphFont"/>
    <w:uiPriority w:val="99"/>
    <w:semiHidden/>
    <w:unhideWhenUsed/>
    <w:rsid w:val="008A2D71"/>
    <w:rPr>
      <w:color w:val="605E5C"/>
      <w:shd w:val="clear" w:color="auto" w:fill="E1DFDD"/>
    </w:rPr>
  </w:style>
  <w:style w:type="character" w:styleId="Strong">
    <w:name w:val="Strong"/>
    <w:basedOn w:val="DefaultParagraphFont"/>
    <w:uiPriority w:val="22"/>
    <w:qFormat/>
    <w:rsid w:val="00BA3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3866">
      <w:bodyDiv w:val="1"/>
      <w:marLeft w:val="0"/>
      <w:marRight w:val="0"/>
      <w:marTop w:val="0"/>
      <w:marBottom w:val="0"/>
      <w:divBdr>
        <w:top w:val="none" w:sz="0" w:space="0" w:color="auto"/>
        <w:left w:val="none" w:sz="0" w:space="0" w:color="auto"/>
        <w:bottom w:val="none" w:sz="0" w:space="0" w:color="auto"/>
        <w:right w:val="none" w:sz="0" w:space="0" w:color="auto"/>
      </w:divBdr>
    </w:div>
    <w:div w:id="93578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worldbank.org/ho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uments.worldbank.org/en/publication/documents-reports/documentdetail/099934305302318791/idu0325015fc0a4d6046420afe405cb6b6a87b0b"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worldbank.org/impactevaluations/can-we-have-welfare-index-easy-understand-also-distribution-sensitiv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cuments.worldbank.org/en/publication/documents-reports/documentdetail/099250510052241154/idu01d94e70603dc804f990b6130751d75dccb52" TargetMode="External"/><Relationship Id="rId4" Type="http://schemas.openxmlformats.org/officeDocument/2006/relationships/footnotes" Target="footnotes.xml"/><Relationship Id="rId9" Type="http://schemas.openxmlformats.org/officeDocument/2006/relationships/hyperlink" Target="https://datanalytics.worldbank.org/PIP-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Yonzan</dc:creator>
  <cp:keywords/>
  <dc:description/>
  <cp:lastModifiedBy>Zander Prinsloo</cp:lastModifiedBy>
  <cp:revision>3</cp:revision>
  <dcterms:created xsi:type="dcterms:W3CDTF">2023-10-26T14:35:00Z</dcterms:created>
  <dcterms:modified xsi:type="dcterms:W3CDTF">2023-10-27T02:47:00Z</dcterms:modified>
</cp:coreProperties>
</file>